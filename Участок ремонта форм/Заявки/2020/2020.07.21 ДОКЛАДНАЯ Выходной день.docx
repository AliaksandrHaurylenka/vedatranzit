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6E152" w14:textId="77777777" w:rsidR="00B71C18" w:rsidRDefault="004E116F" w:rsidP="00B71C18">
      <w:pPr>
        <w:pStyle w:val="a3"/>
        <w:tabs>
          <w:tab w:val="left" w:pos="4536"/>
        </w:tabs>
        <w:ind w:firstLine="0"/>
        <w:rPr>
          <w:color w:val="000000"/>
        </w:rPr>
      </w:pPr>
      <w:bookmarkStart w:id="0" w:name="_GoBack"/>
      <w:bookmarkEnd w:id="0"/>
      <w:r>
        <w:rPr>
          <w:color w:val="000000"/>
          <w:u w:val="single"/>
        </w:rPr>
        <w:t xml:space="preserve">         Участок упаковки </w:t>
      </w:r>
      <w:r w:rsidR="00B71C18">
        <w:rPr>
          <w:color w:val="000000"/>
        </w:rPr>
        <w:tab/>
      </w:r>
      <w:r w:rsidR="002E5C76">
        <w:rPr>
          <w:color w:val="000000"/>
        </w:rPr>
        <w:t xml:space="preserve">         </w:t>
      </w:r>
      <w:r w:rsidR="00B71C18">
        <w:rPr>
          <w:color w:val="000000"/>
        </w:rPr>
        <w:t>Директору</w:t>
      </w:r>
    </w:p>
    <w:p w14:paraId="6BCED9E2" w14:textId="77777777" w:rsidR="00B71C18" w:rsidRDefault="002E5C76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</w:rPr>
        <w:t xml:space="preserve">          (наимено</w:t>
      </w:r>
      <w:r w:rsidR="00B71C18">
        <w:rPr>
          <w:color w:val="000000"/>
          <w:sz w:val="18"/>
        </w:rPr>
        <w:t>вание подразделения</w:t>
      </w:r>
      <w:r>
        <w:rPr>
          <w:color w:val="000000"/>
          <w:sz w:val="18"/>
        </w:rPr>
        <w:t>)</w:t>
      </w:r>
      <w:r w:rsidR="00B71C18">
        <w:rPr>
          <w:color w:val="000000"/>
          <w:sz w:val="22"/>
        </w:rPr>
        <w:tab/>
      </w:r>
      <w:r>
        <w:rPr>
          <w:color w:val="000000"/>
          <w:sz w:val="22"/>
        </w:rPr>
        <w:t xml:space="preserve">           </w:t>
      </w:r>
      <w:r w:rsidR="00B71C18">
        <w:rPr>
          <w:color w:val="000000"/>
        </w:rPr>
        <w:t>ООО «Стеклозавод</w:t>
      </w:r>
      <w:r w:rsidR="00731711">
        <w:rPr>
          <w:color w:val="000000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</w:rPr>
        <w:t>Ведатранзит</w:t>
      </w:r>
      <w:r w:rsidR="00B71C18">
        <w:rPr>
          <w:color w:val="000000"/>
        </w:rPr>
        <w:t>»</w:t>
      </w:r>
    </w:p>
    <w:p w14:paraId="79899DCC" w14:textId="77777777" w:rsidR="00B71C18" w:rsidRPr="002E5C76" w:rsidRDefault="00B71C18" w:rsidP="002E5C76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</w:rPr>
        <w:tab/>
      </w:r>
      <w:r w:rsidR="002E5C76">
        <w:rPr>
          <w:color w:val="000000"/>
        </w:rPr>
        <w:t xml:space="preserve">         Сенкевичу В.Н.</w:t>
      </w:r>
    </w:p>
    <w:p w14:paraId="2F778E20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18943493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08B1A1CE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21990A5E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072F8A46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45D855E7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17645AC8" w14:textId="77777777" w:rsidR="00B71C18" w:rsidRDefault="00B71C18" w:rsidP="00B71C18">
      <w:pPr>
        <w:pStyle w:val="a3"/>
        <w:rPr>
          <w:color w:val="000000"/>
        </w:rPr>
      </w:pPr>
    </w:p>
    <w:p w14:paraId="7FFB78A7" w14:textId="77777777" w:rsidR="00B71C18" w:rsidRDefault="002E5C76" w:rsidP="00B71C18">
      <w:pPr>
        <w:pStyle w:val="a3"/>
        <w:ind w:firstLine="0"/>
        <w:rPr>
          <w:iCs/>
          <w:color w:val="000000"/>
        </w:rPr>
      </w:pPr>
      <w:r>
        <w:rPr>
          <w:iCs/>
          <w:color w:val="000000"/>
        </w:rPr>
        <w:t xml:space="preserve">О </w:t>
      </w:r>
      <w:r w:rsidR="00170651">
        <w:rPr>
          <w:iCs/>
          <w:color w:val="000000"/>
        </w:rPr>
        <w:t>привлечении в выходной день</w:t>
      </w:r>
    </w:p>
    <w:p w14:paraId="6D50A23D" w14:textId="77777777" w:rsidR="004E116F" w:rsidRDefault="004E116F" w:rsidP="00B71C18">
      <w:pPr>
        <w:pStyle w:val="a3"/>
        <w:ind w:firstLine="0"/>
        <w:rPr>
          <w:iCs/>
          <w:color w:val="000000"/>
        </w:rPr>
      </w:pPr>
    </w:p>
    <w:p w14:paraId="496CFCDD" w14:textId="77777777" w:rsidR="009549E3" w:rsidRDefault="009549E3" w:rsidP="009549E3">
      <w:pPr>
        <w:pStyle w:val="a3"/>
        <w:ind w:firstLine="0"/>
        <w:rPr>
          <w:iCs/>
          <w:color w:val="000000"/>
        </w:rPr>
      </w:pPr>
      <w:r>
        <w:rPr>
          <w:iCs/>
          <w:color w:val="000000"/>
        </w:rPr>
        <w:t xml:space="preserve">   В связи с</w:t>
      </w:r>
      <w:r w:rsidR="00440136" w:rsidRPr="00440136">
        <w:rPr>
          <w:iCs/>
          <w:color w:val="000000"/>
        </w:rPr>
        <w:t xml:space="preserve"> </w:t>
      </w:r>
      <w:r w:rsidR="00511C42">
        <w:rPr>
          <w:iCs/>
          <w:color w:val="000000"/>
        </w:rPr>
        <w:t>постановкой сложного ассортимента тары стеклянной не круглой формы ХХ</w:t>
      </w:r>
      <w:r w:rsidR="00511C42">
        <w:rPr>
          <w:iCs/>
          <w:color w:val="000000"/>
          <w:lang w:val="en-US"/>
        </w:rPr>
        <w:t>I</w:t>
      </w:r>
      <w:r w:rsidR="00511C42">
        <w:rPr>
          <w:iCs/>
          <w:color w:val="000000"/>
        </w:rPr>
        <w:t xml:space="preserve">-В-30-4А-500 на третьей </w:t>
      </w:r>
      <w:proofErr w:type="spellStart"/>
      <w:r w:rsidR="00511C42">
        <w:rPr>
          <w:iCs/>
          <w:color w:val="000000"/>
        </w:rPr>
        <w:t>машинолинии</w:t>
      </w:r>
      <w:proofErr w:type="spellEnd"/>
      <w:r w:rsidR="00511C42">
        <w:rPr>
          <w:iCs/>
          <w:color w:val="000000"/>
        </w:rPr>
        <w:t xml:space="preserve">  и Х</w:t>
      </w:r>
      <w:r w:rsidR="00511C42">
        <w:rPr>
          <w:iCs/>
          <w:color w:val="000000"/>
          <w:lang w:val="en-US"/>
        </w:rPr>
        <w:t>III</w:t>
      </w:r>
      <w:r w:rsidR="00511C42" w:rsidRPr="00511C42">
        <w:rPr>
          <w:iCs/>
          <w:color w:val="000000"/>
        </w:rPr>
        <w:t>-</w:t>
      </w:r>
      <w:r w:rsidR="00511C42">
        <w:rPr>
          <w:iCs/>
          <w:color w:val="000000"/>
        </w:rPr>
        <w:t xml:space="preserve">В-28-2-200-3 на второй </w:t>
      </w:r>
      <w:proofErr w:type="spellStart"/>
      <w:r w:rsidR="00511C42">
        <w:rPr>
          <w:iCs/>
          <w:color w:val="000000"/>
        </w:rPr>
        <w:t>машинолинии</w:t>
      </w:r>
      <w:proofErr w:type="spellEnd"/>
      <w:r w:rsidR="00511C42">
        <w:rPr>
          <w:iCs/>
          <w:color w:val="000000"/>
        </w:rPr>
        <w:t xml:space="preserve">, а так-же упаковка продукции </w:t>
      </w:r>
      <w:r w:rsidR="00511C42">
        <w:rPr>
          <w:iCs/>
          <w:color w:val="000000"/>
          <w:lang w:val="en-US"/>
        </w:rPr>
        <w:t>I</w:t>
      </w:r>
      <w:r w:rsidR="00511C42">
        <w:rPr>
          <w:iCs/>
          <w:color w:val="000000"/>
        </w:rPr>
        <w:t>-82-1500-1в мини упаковку  на первой</w:t>
      </w:r>
      <w:r w:rsidR="00511C42" w:rsidRPr="00511C42">
        <w:rPr>
          <w:iCs/>
          <w:color w:val="000000"/>
        </w:rPr>
        <w:t xml:space="preserve"> </w:t>
      </w:r>
      <w:proofErr w:type="spellStart"/>
      <w:r w:rsidR="00511C42">
        <w:rPr>
          <w:iCs/>
          <w:color w:val="000000"/>
        </w:rPr>
        <w:t>машинолинии</w:t>
      </w:r>
      <w:proofErr w:type="spellEnd"/>
      <w:r w:rsidR="00511C42">
        <w:rPr>
          <w:iCs/>
          <w:color w:val="000000"/>
        </w:rPr>
        <w:t xml:space="preserve">, </w:t>
      </w:r>
      <w:r w:rsidR="00440136">
        <w:rPr>
          <w:iCs/>
          <w:color w:val="000000"/>
        </w:rPr>
        <w:t xml:space="preserve"> </w:t>
      </w:r>
      <w:r>
        <w:rPr>
          <w:iCs/>
          <w:color w:val="000000"/>
        </w:rPr>
        <w:t>прошу привлечь к работе в свой выходной день,</w:t>
      </w:r>
      <w:r w:rsidRPr="00961B9F">
        <w:rPr>
          <w:iCs/>
          <w:color w:val="000000"/>
        </w:rPr>
        <w:t xml:space="preserve"> </w:t>
      </w:r>
      <w:r>
        <w:rPr>
          <w:iCs/>
          <w:color w:val="000000"/>
        </w:rPr>
        <w:t>путем доплаты в размере часовой ставки за каждый час работы, следующих работник</w:t>
      </w:r>
      <w:r w:rsidR="00440136">
        <w:rPr>
          <w:iCs/>
          <w:color w:val="000000"/>
        </w:rPr>
        <w:t>ов</w:t>
      </w:r>
      <w:r>
        <w:rPr>
          <w:iCs/>
          <w:color w:val="000000"/>
        </w:rPr>
        <w:t>:</w:t>
      </w:r>
    </w:p>
    <w:p w14:paraId="752D8A1E" w14:textId="77777777" w:rsidR="00EB1886" w:rsidRPr="002E5C76" w:rsidRDefault="00EB1886" w:rsidP="009549E3">
      <w:pPr>
        <w:pStyle w:val="a3"/>
        <w:ind w:firstLine="0"/>
        <w:rPr>
          <w:iCs/>
          <w:color w:val="000000"/>
        </w:rPr>
      </w:pPr>
    </w:p>
    <w:p w14:paraId="6F1886F3" w14:textId="1805A097" w:rsidR="009549E3" w:rsidRDefault="00511C42" w:rsidP="009549E3">
      <w:pPr>
        <w:pStyle w:val="a3"/>
        <w:rPr>
          <w:iCs/>
          <w:color w:val="000000"/>
        </w:rPr>
      </w:pPr>
      <w:r>
        <w:rPr>
          <w:iCs/>
          <w:color w:val="000000"/>
        </w:rPr>
        <w:t>Сафонов А.С</w:t>
      </w:r>
      <w:r w:rsidR="009549E3">
        <w:rPr>
          <w:iCs/>
          <w:color w:val="000000"/>
        </w:rPr>
        <w:t>.</w:t>
      </w:r>
      <w:del w:id="1" w:author="user" w:date="2020-07-23T09:46:00Z">
        <w:r w:rsidR="009549E3">
          <w:rPr>
            <w:iCs/>
            <w:color w:val="000000"/>
          </w:rPr>
          <w:delText xml:space="preserve">         </w:delText>
        </w:r>
        <w:r w:rsidR="00440136">
          <w:rPr>
            <w:iCs/>
            <w:color w:val="000000"/>
          </w:rPr>
          <w:delText xml:space="preserve">   </w:delText>
        </w:r>
        <w:r w:rsidR="0074316F">
          <w:rPr>
            <w:iCs/>
            <w:color w:val="000000"/>
          </w:rPr>
          <w:delText xml:space="preserve">    </w:delText>
        </w:r>
        <w:r w:rsidR="0074316F">
          <w:rPr>
            <w:iCs/>
            <w:color w:val="000000"/>
          </w:rPr>
          <w:tab/>
        </w:r>
        <w:r w:rsidR="0074316F">
          <w:rPr>
            <w:iCs/>
            <w:color w:val="000000"/>
          </w:rPr>
          <w:tab/>
        </w:r>
        <w:r w:rsidR="009549E3">
          <w:rPr>
            <w:iCs/>
            <w:color w:val="000000"/>
          </w:rPr>
          <w:delText xml:space="preserve">-  </w:delText>
        </w:r>
      </w:del>
      <w:ins w:id="2" w:author="user" w:date="2020-07-23T09:46:00Z">
        <w:r w:rsidR="000D3645">
          <w:rPr>
            <w:iCs/>
            <w:color w:val="000000"/>
          </w:rPr>
          <w:tab/>
        </w:r>
        <w:r w:rsidR="000D3645">
          <w:rPr>
            <w:iCs/>
            <w:color w:val="000000"/>
          </w:rPr>
          <w:tab/>
        </w:r>
      </w:ins>
      <w:r>
        <w:rPr>
          <w:iCs/>
          <w:color w:val="000000"/>
        </w:rPr>
        <w:t>21</w:t>
      </w:r>
      <w:r w:rsidR="009549E3">
        <w:rPr>
          <w:iCs/>
          <w:color w:val="000000"/>
        </w:rPr>
        <w:t>.0</w:t>
      </w:r>
      <w:r w:rsidR="00440136">
        <w:rPr>
          <w:iCs/>
          <w:color w:val="000000"/>
        </w:rPr>
        <w:t>7</w:t>
      </w:r>
      <w:r w:rsidR="009549E3">
        <w:rPr>
          <w:iCs/>
          <w:color w:val="000000"/>
        </w:rPr>
        <w:t xml:space="preserve">.2020г. с </w:t>
      </w:r>
      <w:r>
        <w:rPr>
          <w:iCs/>
          <w:color w:val="000000"/>
        </w:rPr>
        <w:t>08</w:t>
      </w:r>
      <w:r w:rsidR="009549E3">
        <w:rPr>
          <w:iCs/>
          <w:color w:val="000000"/>
        </w:rPr>
        <w:t xml:space="preserve">:00 – </w:t>
      </w:r>
      <w:r>
        <w:rPr>
          <w:iCs/>
          <w:color w:val="000000"/>
        </w:rPr>
        <w:t>20</w:t>
      </w:r>
      <w:r w:rsidR="009549E3">
        <w:rPr>
          <w:iCs/>
          <w:color w:val="000000"/>
        </w:rPr>
        <w:t>:00;</w:t>
      </w:r>
    </w:p>
    <w:p w14:paraId="1AFE0168" w14:textId="2AEE8F02" w:rsidR="009549E3" w:rsidRDefault="00440136" w:rsidP="009549E3">
      <w:pPr>
        <w:pStyle w:val="a3"/>
        <w:rPr>
          <w:iCs/>
          <w:color w:val="000000"/>
        </w:rPr>
      </w:pPr>
      <w:r>
        <w:rPr>
          <w:iCs/>
          <w:color w:val="000000"/>
        </w:rPr>
        <w:t>съемщик-укладчи</w:t>
      </w:r>
      <w:r w:rsidR="000D3645">
        <w:rPr>
          <w:iCs/>
          <w:color w:val="000000"/>
        </w:rPr>
        <w:t>к</w:t>
      </w:r>
      <w:del w:id="3" w:author="user" w:date="2020-07-23T09:46:00Z">
        <w:r>
          <w:rPr>
            <w:iCs/>
            <w:color w:val="000000"/>
          </w:rPr>
          <w:delText xml:space="preserve">      </w:delText>
        </w:r>
        <w:r w:rsidR="00857AED">
          <w:rPr>
            <w:iCs/>
            <w:color w:val="000000"/>
          </w:rPr>
          <w:delText xml:space="preserve">                  </w:delText>
        </w:r>
        <w:r w:rsidR="0074316F">
          <w:rPr>
            <w:iCs/>
            <w:color w:val="000000"/>
          </w:rPr>
          <w:delText xml:space="preserve"> </w:delText>
        </w:r>
        <w:r w:rsidR="0074316F">
          <w:rPr>
            <w:iCs/>
            <w:color w:val="000000"/>
          </w:rPr>
          <w:tab/>
        </w:r>
        <w:r>
          <w:rPr>
            <w:iCs/>
            <w:color w:val="000000"/>
          </w:rPr>
          <w:delText xml:space="preserve"> </w:delText>
        </w:r>
      </w:del>
    </w:p>
    <w:p w14:paraId="0B4EE7C5" w14:textId="77777777" w:rsidR="000D3645" w:rsidRDefault="000D3645" w:rsidP="009549E3">
      <w:pPr>
        <w:pStyle w:val="a3"/>
        <w:rPr>
          <w:ins w:id="4" w:author="user" w:date="2020-07-23T09:46:00Z"/>
          <w:iCs/>
          <w:color w:val="000000"/>
        </w:rPr>
      </w:pPr>
    </w:p>
    <w:p w14:paraId="1D88A044" w14:textId="1CF10483" w:rsidR="00440136" w:rsidRDefault="00511C42" w:rsidP="00440136">
      <w:pPr>
        <w:pStyle w:val="a3"/>
        <w:rPr>
          <w:iCs/>
          <w:color w:val="000000"/>
        </w:rPr>
      </w:pPr>
      <w:r>
        <w:rPr>
          <w:iCs/>
          <w:color w:val="000000"/>
        </w:rPr>
        <w:t>Гончаров Д.В.</w:t>
      </w:r>
      <w:r w:rsidR="000D3645">
        <w:rPr>
          <w:iCs/>
          <w:color w:val="000000"/>
        </w:rPr>
        <w:tab/>
      </w:r>
      <w:del w:id="5" w:author="user" w:date="2020-07-23T09:46:00Z">
        <w:r w:rsidR="00440136">
          <w:rPr>
            <w:iCs/>
            <w:color w:val="000000"/>
          </w:rPr>
          <w:delText xml:space="preserve">           </w:delText>
        </w:r>
        <w:r w:rsidR="0074316F">
          <w:rPr>
            <w:iCs/>
            <w:color w:val="000000"/>
          </w:rPr>
          <w:delText xml:space="preserve"> </w:delText>
        </w:r>
        <w:r w:rsidR="0074316F">
          <w:rPr>
            <w:iCs/>
            <w:color w:val="000000"/>
          </w:rPr>
          <w:tab/>
        </w:r>
        <w:r w:rsidR="00440136">
          <w:rPr>
            <w:iCs/>
            <w:color w:val="000000"/>
          </w:rPr>
          <w:delText xml:space="preserve"> -  </w:delText>
        </w:r>
      </w:del>
      <w:ins w:id="6" w:author="user" w:date="2020-07-23T09:46:00Z">
        <w:r w:rsidR="000D3645">
          <w:rPr>
            <w:iCs/>
            <w:color w:val="000000"/>
          </w:rPr>
          <w:tab/>
        </w:r>
      </w:ins>
      <w:r w:rsidR="000D36E6" w:rsidRPr="000D36E6">
        <w:rPr>
          <w:iCs/>
          <w:color w:val="000000"/>
        </w:rPr>
        <w:t>21</w:t>
      </w:r>
      <w:r w:rsidR="00440136">
        <w:rPr>
          <w:iCs/>
          <w:color w:val="000000"/>
        </w:rPr>
        <w:t xml:space="preserve">.07.2020г. с </w:t>
      </w:r>
      <w:r w:rsidR="000D36E6" w:rsidRPr="002D5ACF">
        <w:rPr>
          <w:iCs/>
          <w:color w:val="000000"/>
        </w:rPr>
        <w:t>08</w:t>
      </w:r>
      <w:r w:rsidR="00440136">
        <w:rPr>
          <w:iCs/>
          <w:color w:val="000000"/>
        </w:rPr>
        <w:t>:00 –</w:t>
      </w:r>
      <w:r w:rsidR="000D36E6" w:rsidRPr="002D5ACF">
        <w:rPr>
          <w:iCs/>
          <w:color w:val="000000"/>
        </w:rPr>
        <w:t xml:space="preserve"> 20</w:t>
      </w:r>
      <w:r w:rsidR="00440136">
        <w:rPr>
          <w:iCs/>
          <w:color w:val="000000"/>
        </w:rPr>
        <w:t>:00;</w:t>
      </w:r>
    </w:p>
    <w:p w14:paraId="1D790DFF" w14:textId="6546E5B0" w:rsidR="00440136" w:rsidRDefault="00440136" w:rsidP="00440136">
      <w:pPr>
        <w:pStyle w:val="a3"/>
        <w:rPr>
          <w:iCs/>
          <w:color w:val="000000"/>
        </w:rPr>
      </w:pPr>
      <w:r>
        <w:rPr>
          <w:iCs/>
          <w:color w:val="000000"/>
        </w:rPr>
        <w:t>съемщик-укладчик</w:t>
      </w:r>
      <w:del w:id="7" w:author="user" w:date="2020-07-23T09:46:00Z">
        <w:r>
          <w:rPr>
            <w:iCs/>
            <w:color w:val="000000"/>
          </w:rPr>
          <w:delText xml:space="preserve">        </w:delText>
        </w:r>
        <w:r w:rsidR="00857AED">
          <w:rPr>
            <w:iCs/>
            <w:color w:val="000000"/>
          </w:rPr>
          <w:delText xml:space="preserve">    </w:delText>
        </w:r>
        <w:r w:rsidR="0074316F">
          <w:rPr>
            <w:iCs/>
            <w:color w:val="000000"/>
          </w:rPr>
          <w:delText xml:space="preserve">     </w:delText>
        </w:r>
        <w:r w:rsidR="0074316F">
          <w:rPr>
            <w:iCs/>
            <w:color w:val="000000"/>
          </w:rPr>
          <w:tab/>
        </w:r>
        <w:r w:rsidR="0074316F">
          <w:rPr>
            <w:iCs/>
            <w:color w:val="000000"/>
          </w:rPr>
          <w:tab/>
        </w:r>
        <w:r w:rsidR="00857AED">
          <w:rPr>
            <w:iCs/>
            <w:color w:val="000000"/>
          </w:rPr>
          <w:delText xml:space="preserve"> </w:delText>
        </w:r>
      </w:del>
    </w:p>
    <w:p w14:paraId="39BDFBA2" w14:textId="77777777" w:rsidR="000D3645" w:rsidRDefault="000D3645" w:rsidP="00440136">
      <w:pPr>
        <w:pStyle w:val="a3"/>
        <w:rPr>
          <w:ins w:id="8" w:author="user" w:date="2020-07-23T09:46:00Z"/>
          <w:iCs/>
          <w:color w:val="000000"/>
        </w:rPr>
      </w:pPr>
    </w:p>
    <w:p w14:paraId="481AB971" w14:textId="6BE67171" w:rsidR="00440136" w:rsidRDefault="000D36E6" w:rsidP="00440136">
      <w:pPr>
        <w:pStyle w:val="a3"/>
        <w:rPr>
          <w:iCs/>
          <w:color w:val="000000"/>
        </w:rPr>
      </w:pPr>
      <w:r>
        <w:rPr>
          <w:iCs/>
          <w:color w:val="000000"/>
        </w:rPr>
        <w:t>Файзуллин Р.М.</w:t>
      </w:r>
      <w:r w:rsidR="000D3645">
        <w:rPr>
          <w:iCs/>
          <w:color w:val="000000"/>
        </w:rPr>
        <w:tab/>
      </w:r>
      <w:del w:id="9" w:author="user" w:date="2020-07-23T09:46:00Z">
        <w:r w:rsidR="00440136">
          <w:rPr>
            <w:iCs/>
            <w:color w:val="000000"/>
          </w:rPr>
          <w:delText xml:space="preserve">          </w:delText>
        </w:r>
        <w:r w:rsidR="0074316F">
          <w:rPr>
            <w:iCs/>
            <w:color w:val="000000"/>
          </w:rPr>
          <w:delText xml:space="preserve">   </w:delText>
        </w:r>
        <w:r w:rsidR="0074316F">
          <w:rPr>
            <w:iCs/>
            <w:color w:val="000000"/>
          </w:rPr>
          <w:tab/>
        </w:r>
        <w:r w:rsidR="00440136">
          <w:rPr>
            <w:iCs/>
            <w:color w:val="000000"/>
          </w:rPr>
          <w:delText xml:space="preserve">-  </w:delText>
        </w:r>
      </w:del>
      <w:ins w:id="10" w:author="user" w:date="2020-07-23T09:46:00Z">
        <w:r w:rsidR="000D3645">
          <w:rPr>
            <w:iCs/>
            <w:color w:val="000000"/>
          </w:rPr>
          <w:tab/>
        </w:r>
      </w:ins>
      <w:r>
        <w:rPr>
          <w:iCs/>
          <w:color w:val="000000"/>
        </w:rPr>
        <w:t>21</w:t>
      </w:r>
      <w:r w:rsidR="00440136">
        <w:rPr>
          <w:iCs/>
          <w:color w:val="000000"/>
        </w:rPr>
        <w:t>.07.2020г. с 20:00 – 00:00;</w:t>
      </w:r>
    </w:p>
    <w:p w14:paraId="78D45269" w14:textId="0E871E78" w:rsidR="000D3645" w:rsidRDefault="000D36E6" w:rsidP="000D3645">
      <w:pPr>
        <w:pStyle w:val="a3"/>
        <w:ind w:left="708" w:firstLine="1"/>
        <w:rPr>
          <w:ins w:id="11" w:author="user" w:date="2020-07-23T09:46:00Z"/>
          <w:iCs/>
          <w:color w:val="000000"/>
        </w:rPr>
      </w:pPr>
      <w:r>
        <w:rPr>
          <w:iCs/>
          <w:color w:val="000000"/>
        </w:rPr>
        <w:t>съемщик-укладчик</w:t>
      </w:r>
      <w:del w:id="12" w:author="user" w:date="2020-07-23T09:46:00Z">
        <w:r>
          <w:rPr>
            <w:iCs/>
            <w:color w:val="000000"/>
          </w:rPr>
          <w:delText xml:space="preserve">                            - </w:delText>
        </w:r>
      </w:del>
      <w:ins w:id="13" w:author="user" w:date="2020-07-23T09:46:00Z">
        <w:r w:rsidR="000D3645">
          <w:rPr>
            <w:iCs/>
            <w:color w:val="000000"/>
          </w:rPr>
          <w:tab/>
        </w:r>
        <w:r w:rsidR="000D3645">
          <w:rPr>
            <w:iCs/>
            <w:color w:val="000000"/>
          </w:rPr>
          <w:tab/>
        </w:r>
      </w:ins>
      <w:r>
        <w:rPr>
          <w:iCs/>
          <w:color w:val="000000"/>
        </w:rPr>
        <w:t>22.07.2020г. с 00:00 – 08:00;</w:t>
      </w:r>
      <w:del w:id="14" w:author="user" w:date="2020-07-23T09:46:00Z">
        <w:r>
          <w:rPr>
            <w:iCs/>
            <w:color w:val="000000"/>
          </w:rPr>
          <w:delText xml:space="preserve">                         </w:delText>
        </w:r>
      </w:del>
    </w:p>
    <w:p w14:paraId="5A177D60" w14:textId="77777777" w:rsidR="000D3645" w:rsidRDefault="000D3645" w:rsidP="000D3645">
      <w:pPr>
        <w:pStyle w:val="a3"/>
        <w:ind w:left="708" w:firstLine="1"/>
        <w:rPr>
          <w:ins w:id="15" w:author="user" w:date="2020-07-23T09:46:00Z"/>
          <w:iCs/>
          <w:color w:val="000000"/>
        </w:rPr>
      </w:pPr>
    </w:p>
    <w:p w14:paraId="4448FAAB" w14:textId="70A88B67" w:rsidR="00440136" w:rsidRDefault="000D36E6" w:rsidP="000D36E6">
      <w:pPr>
        <w:pStyle w:val="a3"/>
        <w:ind w:left="708" w:firstLine="1"/>
        <w:rPr>
          <w:iCs/>
          <w:color w:val="000000"/>
        </w:rPr>
      </w:pPr>
      <w:r>
        <w:rPr>
          <w:iCs/>
          <w:color w:val="000000"/>
        </w:rPr>
        <w:t>Чижик И.С.</w:t>
      </w:r>
      <w:r w:rsidR="000D3645">
        <w:rPr>
          <w:iCs/>
          <w:color w:val="000000"/>
        </w:rPr>
        <w:tab/>
      </w:r>
      <w:del w:id="16" w:author="user" w:date="2020-07-23T09:46:00Z">
        <w:r w:rsidR="00440136">
          <w:rPr>
            <w:iCs/>
            <w:color w:val="000000"/>
          </w:rPr>
          <w:delText xml:space="preserve"> </w:delText>
        </w:r>
        <w:r>
          <w:rPr>
            <w:iCs/>
            <w:color w:val="000000"/>
          </w:rPr>
          <w:tab/>
        </w:r>
        <w:r w:rsidR="00440136">
          <w:rPr>
            <w:iCs/>
            <w:color w:val="000000"/>
          </w:rPr>
          <w:delText xml:space="preserve">- </w:delText>
        </w:r>
      </w:del>
      <w:ins w:id="17" w:author="user" w:date="2020-07-23T09:46:00Z">
        <w:r w:rsidR="000D3645">
          <w:rPr>
            <w:iCs/>
            <w:color w:val="000000"/>
          </w:rPr>
          <w:tab/>
        </w:r>
      </w:ins>
      <w:r>
        <w:rPr>
          <w:iCs/>
          <w:color w:val="000000"/>
        </w:rPr>
        <w:t>21</w:t>
      </w:r>
      <w:r w:rsidR="00440136">
        <w:rPr>
          <w:iCs/>
          <w:color w:val="000000"/>
        </w:rPr>
        <w:t>.07.2020г. с</w:t>
      </w:r>
      <w:r w:rsidR="00857AED">
        <w:rPr>
          <w:iCs/>
          <w:color w:val="000000"/>
        </w:rPr>
        <w:t xml:space="preserve"> </w:t>
      </w:r>
      <w:r>
        <w:rPr>
          <w:iCs/>
          <w:color w:val="000000"/>
        </w:rPr>
        <w:t>20</w:t>
      </w:r>
      <w:r w:rsidR="00440136">
        <w:rPr>
          <w:iCs/>
          <w:color w:val="000000"/>
        </w:rPr>
        <w:t xml:space="preserve">:00 – </w:t>
      </w:r>
      <w:r>
        <w:rPr>
          <w:iCs/>
          <w:color w:val="000000"/>
        </w:rPr>
        <w:t>00</w:t>
      </w:r>
      <w:r w:rsidR="00440136">
        <w:rPr>
          <w:iCs/>
          <w:color w:val="000000"/>
        </w:rPr>
        <w:t>:00;</w:t>
      </w:r>
    </w:p>
    <w:p w14:paraId="3EC54B10" w14:textId="0CF8ECE6" w:rsidR="0074316F" w:rsidRDefault="000D36E6" w:rsidP="000D3645">
      <w:pPr>
        <w:pStyle w:val="a3"/>
        <w:rPr>
          <w:iCs/>
          <w:color w:val="000000"/>
        </w:rPr>
      </w:pPr>
      <w:r>
        <w:rPr>
          <w:iCs/>
          <w:color w:val="000000"/>
        </w:rPr>
        <w:t>съемщик-укладчик</w:t>
      </w:r>
      <w:r w:rsidR="000D3645">
        <w:rPr>
          <w:iCs/>
          <w:color w:val="000000"/>
        </w:rPr>
        <w:tab/>
      </w:r>
      <w:del w:id="18" w:author="user" w:date="2020-07-23T09:46:00Z">
        <w:r w:rsidR="0074316F">
          <w:rPr>
            <w:iCs/>
            <w:color w:val="000000"/>
          </w:rPr>
          <w:delText xml:space="preserve">           </w:delText>
        </w:r>
        <w:r>
          <w:rPr>
            <w:iCs/>
            <w:color w:val="000000"/>
          </w:rPr>
          <w:tab/>
          <w:delText xml:space="preserve"> -</w:delText>
        </w:r>
        <w:r w:rsidR="0074316F">
          <w:rPr>
            <w:iCs/>
            <w:color w:val="000000"/>
          </w:rPr>
          <w:delText xml:space="preserve">  </w:delText>
        </w:r>
      </w:del>
      <w:ins w:id="19" w:author="user" w:date="2020-07-23T09:46:00Z">
        <w:r w:rsidR="000D3645">
          <w:rPr>
            <w:iCs/>
            <w:color w:val="000000"/>
          </w:rPr>
          <w:tab/>
        </w:r>
      </w:ins>
      <w:r>
        <w:rPr>
          <w:iCs/>
          <w:color w:val="000000"/>
        </w:rPr>
        <w:t>22</w:t>
      </w:r>
      <w:r w:rsidR="0074316F">
        <w:rPr>
          <w:iCs/>
          <w:color w:val="000000"/>
        </w:rPr>
        <w:t xml:space="preserve">.07.2020г. с </w:t>
      </w:r>
      <w:r>
        <w:rPr>
          <w:iCs/>
          <w:color w:val="000000"/>
        </w:rPr>
        <w:t>00</w:t>
      </w:r>
      <w:r w:rsidR="0074316F">
        <w:rPr>
          <w:iCs/>
          <w:color w:val="000000"/>
        </w:rPr>
        <w:t>:00 – 0</w:t>
      </w:r>
      <w:r>
        <w:rPr>
          <w:iCs/>
          <w:color w:val="000000"/>
        </w:rPr>
        <w:t>8</w:t>
      </w:r>
      <w:r w:rsidR="0074316F">
        <w:rPr>
          <w:iCs/>
          <w:color w:val="000000"/>
        </w:rPr>
        <w:t>:00;</w:t>
      </w:r>
    </w:p>
    <w:p w14:paraId="5A8AC6A3" w14:textId="77777777" w:rsidR="000D3645" w:rsidRDefault="000D3645" w:rsidP="000D3645">
      <w:pPr>
        <w:pStyle w:val="a3"/>
        <w:rPr>
          <w:ins w:id="20" w:author="user" w:date="2020-07-23T09:46:00Z"/>
          <w:iCs/>
          <w:color w:val="000000"/>
        </w:rPr>
      </w:pPr>
    </w:p>
    <w:p w14:paraId="1CA9198F" w14:textId="44A4FE68" w:rsidR="000D3645" w:rsidRPr="002D5ACF" w:rsidRDefault="002D5ACF" w:rsidP="000D3645">
      <w:pPr>
        <w:pStyle w:val="a3"/>
        <w:tabs>
          <w:tab w:val="clear" w:pos="4677"/>
          <w:tab w:val="clear" w:pos="9355"/>
          <w:tab w:val="left" w:pos="5685"/>
        </w:tabs>
        <w:rPr>
          <w:iCs/>
          <w:color w:val="000000"/>
        </w:rPr>
      </w:pPr>
      <w:r>
        <w:rPr>
          <w:iCs/>
          <w:color w:val="000000"/>
        </w:rPr>
        <w:t>Николадзе Ю.О.</w:t>
      </w:r>
      <w:r w:rsidR="000D3645">
        <w:rPr>
          <w:iCs/>
          <w:color w:val="000000"/>
        </w:rPr>
        <w:tab/>
      </w:r>
      <w:del w:id="21" w:author="user" w:date="2020-07-23T09:46:00Z">
        <w:r>
          <w:rPr>
            <w:iCs/>
            <w:color w:val="000000"/>
          </w:rPr>
          <w:delText xml:space="preserve">- </w:delText>
        </w:r>
      </w:del>
      <w:r>
        <w:rPr>
          <w:iCs/>
          <w:color w:val="000000"/>
        </w:rPr>
        <w:t>22.07.2020г. с 08:00 – 20:00;</w:t>
      </w:r>
    </w:p>
    <w:p w14:paraId="170ED856" w14:textId="08C0C73B" w:rsidR="0074316F" w:rsidRDefault="0074316F" w:rsidP="0074316F">
      <w:pPr>
        <w:pStyle w:val="a3"/>
        <w:rPr>
          <w:iCs/>
          <w:color w:val="000000"/>
        </w:rPr>
      </w:pPr>
      <w:r>
        <w:rPr>
          <w:iCs/>
          <w:color w:val="000000"/>
        </w:rPr>
        <w:t>съемщик-укладчик</w:t>
      </w:r>
      <w:del w:id="22" w:author="user" w:date="2020-07-23T09:46:00Z">
        <w:r>
          <w:rPr>
            <w:iCs/>
            <w:color w:val="000000"/>
          </w:rPr>
          <w:delText xml:space="preserve">                                   </w:delText>
        </w:r>
      </w:del>
    </w:p>
    <w:p w14:paraId="7F907774" w14:textId="66A7E80A" w:rsidR="000D3645" w:rsidRDefault="00FD7434" w:rsidP="0074316F">
      <w:pPr>
        <w:pStyle w:val="a3"/>
        <w:rPr>
          <w:ins w:id="23" w:author="user" w:date="2020-07-23T09:46:00Z"/>
          <w:iCs/>
          <w:color w:val="000000"/>
        </w:rPr>
      </w:pPr>
      <w:del w:id="24" w:author="user" w:date="2020-07-23T09:46:00Z">
        <w:r>
          <w:rPr>
            <w:iCs/>
            <w:color w:val="000000"/>
          </w:rPr>
          <w:tab/>
        </w:r>
      </w:del>
    </w:p>
    <w:p w14:paraId="2F8E24F9" w14:textId="527DBE05" w:rsidR="0074316F" w:rsidRDefault="002D5ACF" w:rsidP="0074316F">
      <w:pPr>
        <w:pStyle w:val="a3"/>
        <w:rPr>
          <w:iCs/>
          <w:color w:val="000000"/>
        </w:rPr>
      </w:pPr>
      <w:r>
        <w:rPr>
          <w:iCs/>
          <w:color w:val="000000"/>
        </w:rPr>
        <w:t>Кондратенко В.</w:t>
      </w:r>
      <w:r w:rsidRPr="00857AED">
        <w:rPr>
          <w:iCs/>
          <w:color w:val="000000"/>
        </w:rPr>
        <w:t xml:space="preserve"> </w:t>
      </w:r>
      <w:r>
        <w:rPr>
          <w:iCs/>
          <w:color w:val="000000"/>
        </w:rPr>
        <w:t>А.</w:t>
      </w:r>
      <w:del w:id="25" w:author="user" w:date="2020-07-23T09:46:00Z">
        <w:r>
          <w:rPr>
            <w:iCs/>
            <w:color w:val="000000"/>
          </w:rPr>
          <w:delText xml:space="preserve">                                  </w:delText>
        </w:r>
        <w:r w:rsidR="0074316F">
          <w:rPr>
            <w:iCs/>
            <w:color w:val="000000"/>
          </w:rPr>
          <w:delText xml:space="preserve">- </w:delText>
        </w:r>
      </w:del>
      <w:ins w:id="26" w:author="user" w:date="2020-07-23T09:46:00Z">
        <w:r w:rsidR="000D3645">
          <w:rPr>
            <w:iCs/>
            <w:color w:val="000000"/>
          </w:rPr>
          <w:tab/>
        </w:r>
        <w:r w:rsidR="000D3645">
          <w:rPr>
            <w:iCs/>
            <w:color w:val="000000"/>
          </w:rPr>
          <w:tab/>
        </w:r>
      </w:ins>
      <w:r>
        <w:rPr>
          <w:iCs/>
          <w:color w:val="000000"/>
        </w:rPr>
        <w:t>22</w:t>
      </w:r>
      <w:r w:rsidR="0074316F">
        <w:rPr>
          <w:iCs/>
          <w:color w:val="000000"/>
        </w:rPr>
        <w:t xml:space="preserve">.07.2020г. с </w:t>
      </w:r>
      <w:r>
        <w:rPr>
          <w:iCs/>
          <w:color w:val="000000"/>
        </w:rPr>
        <w:t>08</w:t>
      </w:r>
      <w:r w:rsidR="0074316F">
        <w:rPr>
          <w:iCs/>
          <w:color w:val="000000"/>
        </w:rPr>
        <w:t xml:space="preserve">:00 – </w:t>
      </w:r>
      <w:r>
        <w:rPr>
          <w:iCs/>
          <w:color w:val="000000"/>
        </w:rPr>
        <w:t>20</w:t>
      </w:r>
      <w:r w:rsidR="0074316F">
        <w:rPr>
          <w:iCs/>
          <w:color w:val="000000"/>
        </w:rPr>
        <w:t>:00;</w:t>
      </w:r>
    </w:p>
    <w:p w14:paraId="7B2D341A" w14:textId="77777777" w:rsidR="0074316F" w:rsidRPr="0074316F" w:rsidRDefault="0074316F" w:rsidP="0074316F">
      <w:pPr>
        <w:pStyle w:val="a3"/>
        <w:rPr>
          <w:iCs/>
          <w:color w:val="000000"/>
        </w:rPr>
      </w:pPr>
      <w:r>
        <w:rPr>
          <w:iCs/>
          <w:color w:val="000000"/>
        </w:rPr>
        <w:t xml:space="preserve">съемщик-укладчик                                   </w:t>
      </w:r>
    </w:p>
    <w:p w14:paraId="1034CCDF" w14:textId="77777777" w:rsidR="009549E3" w:rsidRPr="00440136" w:rsidRDefault="002D5ACF" w:rsidP="002D5ACF">
      <w:pPr>
        <w:pStyle w:val="a3"/>
        <w:tabs>
          <w:tab w:val="clear" w:pos="4677"/>
          <w:tab w:val="clear" w:pos="9355"/>
          <w:tab w:val="left" w:pos="3225"/>
        </w:tabs>
        <w:ind w:firstLine="0"/>
        <w:rPr>
          <w:iCs/>
          <w:color w:val="000000"/>
        </w:rPr>
      </w:pPr>
      <w:r>
        <w:rPr>
          <w:iCs/>
          <w:color w:val="000000"/>
        </w:rPr>
        <w:t xml:space="preserve">        </w:t>
      </w:r>
      <w:r w:rsidR="00FD7434"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Авсянко</w:t>
      </w:r>
      <w:proofErr w:type="spellEnd"/>
      <w:r>
        <w:rPr>
          <w:iCs/>
          <w:color w:val="000000"/>
        </w:rPr>
        <w:t xml:space="preserve"> В.М.</w:t>
      </w:r>
      <w:r w:rsidR="00FD7434">
        <w:rPr>
          <w:iCs/>
          <w:color w:val="000000"/>
        </w:rPr>
        <w:t xml:space="preserve">                         </w:t>
      </w:r>
      <w:r w:rsidR="0074316F">
        <w:rPr>
          <w:iCs/>
          <w:color w:val="000000"/>
        </w:rPr>
        <w:t xml:space="preserve">      </w:t>
      </w:r>
      <w:r>
        <w:rPr>
          <w:iCs/>
          <w:color w:val="000000"/>
        </w:rPr>
        <w:t xml:space="preserve">             </w:t>
      </w:r>
      <w:r w:rsidR="00857AED">
        <w:rPr>
          <w:iCs/>
          <w:color w:val="000000"/>
        </w:rPr>
        <w:t xml:space="preserve"> -</w:t>
      </w:r>
      <w:r w:rsidR="0074316F">
        <w:rPr>
          <w:iCs/>
          <w:color w:val="000000"/>
        </w:rPr>
        <w:t xml:space="preserve"> 2</w:t>
      </w:r>
      <w:r>
        <w:rPr>
          <w:iCs/>
          <w:color w:val="000000"/>
        </w:rPr>
        <w:t>2</w:t>
      </w:r>
      <w:r w:rsidR="0074316F">
        <w:rPr>
          <w:iCs/>
          <w:color w:val="000000"/>
        </w:rPr>
        <w:t>.07.2020г.</w:t>
      </w:r>
      <w:r w:rsidR="00857AED">
        <w:rPr>
          <w:iCs/>
          <w:color w:val="000000"/>
        </w:rPr>
        <w:t xml:space="preserve">с </w:t>
      </w:r>
      <w:r>
        <w:rPr>
          <w:iCs/>
          <w:color w:val="000000"/>
        </w:rPr>
        <w:t>20</w:t>
      </w:r>
      <w:r w:rsidR="00857AED">
        <w:rPr>
          <w:iCs/>
          <w:color w:val="000000"/>
        </w:rPr>
        <w:t>:00</w:t>
      </w:r>
      <w:r w:rsidR="0074316F">
        <w:rPr>
          <w:iCs/>
          <w:color w:val="000000"/>
        </w:rPr>
        <w:t xml:space="preserve"> -  </w:t>
      </w:r>
      <w:r>
        <w:rPr>
          <w:iCs/>
          <w:color w:val="000000"/>
        </w:rPr>
        <w:t>00</w:t>
      </w:r>
      <w:r w:rsidR="00857AED">
        <w:rPr>
          <w:iCs/>
          <w:color w:val="000000"/>
        </w:rPr>
        <w:t>:00;</w:t>
      </w:r>
    </w:p>
    <w:p w14:paraId="54A45190" w14:textId="77777777" w:rsidR="009549E3" w:rsidRDefault="00857AED" w:rsidP="002D5ACF">
      <w:pPr>
        <w:pStyle w:val="a3"/>
        <w:tabs>
          <w:tab w:val="clear" w:pos="4677"/>
          <w:tab w:val="clear" w:pos="9355"/>
          <w:tab w:val="left" w:pos="2940"/>
          <w:tab w:val="left" w:pos="4770"/>
          <w:tab w:val="center" w:pos="5032"/>
          <w:tab w:val="left" w:pos="5745"/>
        </w:tabs>
        <w:rPr>
          <w:iCs/>
          <w:color w:val="000000"/>
        </w:rPr>
      </w:pPr>
      <w:r>
        <w:rPr>
          <w:iCs/>
          <w:color w:val="000000"/>
        </w:rPr>
        <w:t>съемщик-укладчик</w:t>
      </w:r>
      <w:r>
        <w:rPr>
          <w:iCs/>
          <w:color w:val="000000"/>
        </w:rPr>
        <w:tab/>
      </w:r>
      <w:r>
        <w:rPr>
          <w:iCs/>
          <w:color w:val="000000"/>
        </w:rPr>
        <w:tab/>
      </w:r>
      <w:r w:rsidR="002D5ACF">
        <w:rPr>
          <w:iCs/>
          <w:color w:val="000000"/>
        </w:rPr>
        <w:t xml:space="preserve">            - 23.07.2020г.с 00:00 -  08:00;</w:t>
      </w:r>
    </w:p>
    <w:p w14:paraId="3ED9F740" w14:textId="77777777" w:rsidR="008503CB" w:rsidRPr="00170651" w:rsidRDefault="002D5ACF" w:rsidP="002D5ACF">
      <w:pPr>
        <w:pStyle w:val="a3"/>
        <w:ind w:firstLine="0"/>
        <w:rPr>
          <w:iCs/>
          <w:color w:val="000000"/>
        </w:rPr>
      </w:pPr>
      <w:r>
        <w:rPr>
          <w:iCs/>
          <w:color w:val="000000"/>
        </w:rPr>
        <w:t xml:space="preserve">       </w:t>
      </w:r>
      <w:r w:rsidR="00FD7434">
        <w:rPr>
          <w:iCs/>
          <w:color w:val="000000"/>
        </w:rPr>
        <w:t xml:space="preserve"> </w:t>
      </w:r>
      <w:r>
        <w:rPr>
          <w:iCs/>
          <w:color w:val="000000"/>
        </w:rPr>
        <w:t xml:space="preserve"> </w:t>
      </w:r>
      <w:r w:rsidR="002B1D4D">
        <w:rPr>
          <w:iCs/>
          <w:color w:val="000000"/>
        </w:rPr>
        <w:tab/>
      </w:r>
      <w:proofErr w:type="spellStart"/>
      <w:r>
        <w:rPr>
          <w:iCs/>
          <w:color w:val="000000"/>
        </w:rPr>
        <w:t>Купченя</w:t>
      </w:r>
      <w:proofErr w:type="spellEnd"/>
      <w:r>
        <w:rPr>
          <w:iCs/>
          <w:color w:val="000000"/>
        </w:rPr>
        <w:t xml:space="preserve"> Д. В.</w:t>
      </w:r>
      <w:r w:rsidR="00857AED">
        <w:rPr>
          <w:iCs/>
          <w:color w:val="000000"/>
        </w:rPr>
        <w:t xml:space="preserve">                                </w:t>
      </w:r>
      <w:r w:rsidR="0074316F">
        <w:rPr>
          <w:iCs/>
          <w:color w:val="000000"/>
        </w:rPr>
        <w:t xml:space="preserve">       </w:t>
      </w:r>
      <w:r w:rsidR="00857AED">
        <w:rPr>
          <w:iCs/>
          <w:color w:val="000000"/>
        </w:rPr>
        <w:t xml:space="preserve"> </w:t>
      </w:r>
      <w:r w:rsidR="0074316F">
        <w:rPr>
          <w:iCs/>
          <w:color w:val="000000"/>
        </w:rPr>
        <w:t xml:space="preserve">  </w:t>
      </w:r>
      <w:r>
        <w:rPr>
          <w:iCs/>
          <w:color w:val="000000"/>
        </w:rPr>
        <w:t xml:space="preserve">   </w:t>
      </w:r>
      <w:r w:rsidR="0074316F">
        <w:rPr>
          <w:iCs/>
          <w:color w:val="000000"/>
        </w:rPr>
        <w:t>-2</w:t>
      </w:r>
      <w:r>
        <w:rPr>
          <w:iCs/>
          <w:color w:val="000000"/>
        </w:rPr>
        <w:t>2</w:t>
      </w:r>
      <w:r w:rsidR="0074316F">
        <w:rPr>
          <w:iCs/>
          <w:color w:val="000000"/>
        </w:rPr>
        <w:t>.07.2020г.</w:t>
      </w:r>
      <w:r w:rsidR="00857AED">
        <w:rPr>
          <w:iCs/>
          <w:color w:val="000000"/>
        </w:rPr>
        <w:t xml:space="preserve"> с</w:t>
      </w:r>
      <w:r w:rsidR="0074316F">
        <w:rPr>
          <w:iCs/>
          <w:color w:val="000000"/>
        </w:rPr>
        <w:t xml:space="preserve"> </w:t>
      </w:r>
      <w:r>
        <w:rPr>
          <w:iCs/>
          <w:color w:val="000000"/>
        </w:rPr>
        <w:t>20</w:t>
      </w:r>
      <w:r w:rsidR="00857AED">
        <w:rPr>
          <w:iCs/>
          <w:color w:val="000000"/>
        </w:rPr>
        <w:t>:00</w:t>
      </w:r>
      <w:r w:rsidR="0074316F">
        <w:rPr>
          <w:iCs/>
          <w:color w:val="000000"/>
        </w:rPr>
        <w:t xml:space="preserve"> </w:t>
      </w:r>
      <w:r w:rsidR="00857AED">
        <w:rPr>
          <w:iCs/>
          <w:color w:val="000000"/>
        </w:rPr>
        <w:t>-</w:t>
      </w:r>
      <w:r w:rsidR="0074316F">
        <w:rPr>
          <w:iCs/>
          <w:color w:val="000000"/>
        </w:rPr>
        <w:t xml:space="preserve"> </w:t>
      </w:r>
      <w:r>
        <w:rPr>
          <w:iCs/>
          <w:color w:val="000000"/>
        </w:rPr>
        <w:t>00</w:t>
      </w:r>
      <w:r w:rsidR="00857AED">
        <w:rPr>
          <w:iCs/>
          <w:color w:val="000000"/>
        </w:rPr>
        <w:t>:00;</w:t>
      </w:r>
    </w:p>
    <w:p w14:paraId="4AEF2858" w14:textId="77777777" w:rsidR="00B71C18" w:rsidRDefault="00857AED" w:rsidP="002D5ACF">
      <w:pPr>
        <w:pStyle w:val="a3"/>
        <w:tabs>
          <w:tab w:val="clear" w:pos="4677"/>
          <w:tab w:val="clear" w:pos="9355"/>
          <w:tab w:val="left" w:pos="5730"/>
        </w:tabs>
        <w:ind w:firstLine="708"/>
        <w:rPr>
          <w:iCs/>
          <w:color w:val="000000"/>
        </w:rPr>
      </w:pPr>
      <w:r>
        <w:rPr>
          <w:iCs/>
          <w:color w:val="000000"/>
        </w:rPr>
        <w:t>съемщик-укладчик</w:t>
      </w:r>
      <w:r w:rsidR="002D5ACF">
        <w:rPr>
          <w:iCs/>
          <w:color w:val="000000"/>
        </w:rPr>
        <w:tab/>
        <w:t>-23.07.2020г. с 00:00 - 08:00;</w:t>
      </w:r>
    </w:p>
    <w:p w14:paraId="53EB867E" w14:textId="77777777" w:rsidR="002D5ACF" w:rsidRDefault="002D5ACF" w:rsidP="00EB1886">
      <w:pPr>
        <w:pStyle w:val="a3"/>
        <w:tabs>
          <w:tab w:val="clear" w:pos="4677"/>
          <w:tab w:val="clear" w:pos="9355"/>
          <w:tab w:val="left" w:pos="5730"/>
        </w:tabs>
        <w:ind w:firstLine="708"/>
        <w:rPr>
          <w:iCs/>
          <w:color w:val="000000"/>
        </w:rPr>
      </w:pPr>
      <w:proofErr w:type="spellStart"/>
      <w:r>
        <w:rPr>
          <w:iCs/>
          <w:color w:val="000000"/>
        </w:rPr>
        <w:t>Плесский</w:t>
      </w:r>
      <w:proofErr w:type="spellEnd"/>
      <w:r>
        <w:rPr>
          <w:iCs/>
          <w:color w:val="000000"/>
        </w:rPr>
        <w:t xml:space="preserve"> А.Л.</w:t>
      </w:r>
      <w:r w:rsidR="00EB1886">
        <w:rPr>
          <w:iCs/>
          <w:color w:val="000000"/>
        </w:rPr>
        <w:tab/>
        <w:t>-23.07.2020г. с 08:00 - 20:00;</w:t>
      </w:r>
    </w:p>
    <w:p w14:paraId="0D937767" w14:textId="77777777" w:rsidR="002D5ACF" w:rsidRDefault="002D5ACF" w:rsidP="002D5ACF">
      <w:pPr>
        <w:pStyle w:val="a3"/>
        <w:tabs>
          <w:tab w:val="clear" w:pos="4677"/>
          <w:tab w:val="clear" w:pos="9355"/>
          <w:tab w:val="left" w:pos="5730"/>
        </w:tabs>
        <w:ind w:firstLine="0"/>
        <w:rPr>
          <w:iCs/>
          <w:color w:val="000000"/>
        </w:rPr>
      </w:pPr>
      <w:r>
        <w:rPr>
          <w:iCs/>
          <w:color w:val="000000"/>
        </w:rPr>
        <w:t xml:space="preserve">        съемщик-укладчик                                     </w:t>
      </w:r>
    </w:p>
    <w:p w14:paraId="6D5865E9" w14:textId="77777777" w:rsidR="00BC5851" w:rsidRDefault="002D5ACF" w:rsidP="00B71C18">
      <w:pPr>
        <w:pStyle w:val="a3"/>
        <w:rPr>
          <w:iCs/>
          <w:color w:val="000000"/>
        </w:rPr>
      </w:pPr>
      <w:r>
        <w:rPr>
          <w:iCs/>
          <w:color w:val="000000"/>
        </w:rPr>
        <w:t>Ха Д.Б.</w:t>
      </w:r>
      <w:r w:rsidR="00857AED">
        <w:rPr>
          <w:iCs/>
          <w:color w:val="000000"/>
        </w:rPr>
        <w:t xml:space="preserve">              </w:t>
      </w:r>
      <w:r w:rsidR="0074316F">
        <w:rPr>
          <w:iCs/>
          <w:color w:val="000000"/>
        </w:rPr>
        <w:t xml:space="preserve">                    </w:t>
      </w:r>
      <w:r w:rsidR="006B54B8">
        <w:rPr>
          <w:iCs/>
          <w:color w:val="000000"/>
        </w:rPr>
        <w:t xml:space="preserve">                    </w:t>
      </w:r>
      <w:r w:rsidR="0074316F">
        <w:rPr>
          <w:iCs/>
          <w:color w:val="000000"/>
        </w:rPr>
        <w:t>-2</w:t>
      </w:r>
      <w:r w:rsidR="006B54B8">
        <w:rPr>
          <w:iCs/>
          <w:color w:val="000000"/>
        </w:rPr>
        <w:t>3</w:t>
      </w:r>
      <w:r w:rsidR="0074316F">
        <w:rPr>
          <w:iCs/>
          <w:color w:val="000000"/>
        </w:rPr>
        <w:t>.07.2020г.</w:t>
      </w:r>
      <w:r w:rsidR="00857AED">
        <w:rPr>
          <w:iCs/>
          <w:color w:val="000000"/>
        </w:rPr>
        <w:t xml:space="preserve"> с</w:t>
      </w:r>
      <w:r w:rsidR="0074316F">
        <w:rPr>
          <w:iCs/>
          <w:color w:val="000000"/>
        </w:rPr>
        <w:t xml:space="preserve"> </w:t>
      </w:r>
      <w:r w:rsidR="00857AED">
        <w:rPr>
          <w:iCs/>
          <w:color w:val="000000"/>
        </w:rPr>
        <w:t>08:00</w:t>
      </w:r>
      <w:r w:rsidR="0074316F">
        <w:rPr>
          <w:iCs/>
          <w:color w:val="000000"/>
        </w:rPr>
        <w:t xml:space="preserve"> </w:t>
      </w:r>
      <w:r w:rsidR="00857AED">
        <w:rPr>
          <w:iCs/>
          <w:color w:val="000000"/>
        </w:rPr>
        <w:t>-</w:t>
      </w:r>
      <w:r w:rsidR="0074316F">
        <w:rPr>
          <w:iCs/>
          <w:color w:val="000000"/>
        </w:rPr>
        <w:t xml:space="preserve"> </w:t>
      </w:r>
      <w:r w:rsidR="00857AED">
        <w:rPr>
          <w:iCs/>
          <w:color w:val="000000"/>
        </w:rPr>
        <w:t>20:00;</w:t>
      </w:r>
    </w:p>
    <w:p w14:paraId="734A7E06" w14:textId="77777777" w:rsidR="00857AED" w:rsidRDefault="006B54B8" w:rsidP="002D5ACF">
      <w:pPr>
        <w:pStyle w:val="a3"/>
        <w:tabs>
          <w:tab w:val="clear" w:pos="4677"/>
          <w:tab w:val="center" w:pos="4962"/>
        </w:tabs>
        <w:ind w:firstLine="0"/>
        <w:rPr>
          <w:iCs/>
          <w:color w:val="000000"/>
        </w:rPr>
      </w:pPr>
      <w:r>
        <w:rPr>
          <w:iCs/>
          <w:color w:val="000000"/>
        </w:rPr>
        <w:t xml:space="preserve">        </w:t>
      </w:r>
      <w:r w:rsidR="00857AED">
        <w:rPr>
          <w:iCs/>
          <w:color w:val="000000"/>
        </w:rPr>
        <w:t>съемщик-укладчик</w:t>
      </w:r>
    </w:p>
    <w:p w14:paraId="0BD1990E" w14:textId="77777777" w:rsidR="00EB1886" w:rsidRPr="00440136" w:rsidRDefault="00EB1886" w:rsidP="00EB1886">
      <w:pPr>
        <w:pStyle w:val="a3"/>
        <w:tabs>
          <w:tab w:val="clear" w:pos="4677"/>
          <w:tab w:val="clear" w:pos="9355"/>
          <w:tab w:val="left" w:pos="3225"/>
        </w:tabs>
        <w:ind w:firstLine="0"/>
        <w:rPr>
          <w:iCs/>
          <w:color w:val="000000"/>
        </w:rPr>
      </w:pPr>
      <w:r w:rsidRPr="00EB1886">
        <w:rPr>
          <w:iCs/>
          <w:color w:val="000000"/>
        </w:rPr>
        <w:t xml:space="preserve">        </w:t>
      </w:r>
      <w:proofErr w:type="spellStart"/>
      <w:r>
        <w:rPr>
          <w:iCs/>
          <w:color w:val="000000"/>
        </w:rPr>
        <w:t>Авсянко</w:t>
      </w:r>
      <w:proofErr w:type="spellEnd"/>
      <w:r>
        <w:rPr>
          <w:iCs/>
          <w:color w:val="000000"/>
        </w:rPr>
        <w:t xml:space="preserve"> В.М.                                             - 2</w:t>
      </w:r>
      <w:r w:rsidRPr="00EB1886">
        <w:rPr>
          <w:iCs/>
          <w:color w:val="000000"/>
        </w:rPr>
        <w:t>3</w:t>
      </w:r>
      <w:r>
        <w:rPr>
          <w:iCs/>
          <w:color w:val="000000"/>
        </w:rPr>
        <w:t>.07.2020г.с 20:00 -  00:00;</w:t>
      </w:r>
    </w:p>
    <w:p w14:paraId="02E95EB8" w14:textId="77777777" w:rsidR="00EB1886" w:rsidRDefault="00EB1886" w:rsidP="00EB1886">
      <w:pPr>
        <w:pStyle w:val="a3"/>
        <w:tabs>
          <w:tab w:val="clear" w:pos="4677"/>
          <w:tab w:val="clear" w:pos="9355"/>
          <w:tab w:val="left" w:pos="2940"/>
          <w:tab w:val="left" w:pos="4770"/>
          <w:tab w:val="center" w:pos="5032"/>
          <w:tab w:val="left" w:pos="5745"/>
        </w:tabs>
        <w:rPr>
          <w:iCs/>
          <w:color w:val="000000"/>
        </w:rPr>
      </w:pPr>
      <w:r>
        <w:rPr>
          <w:iCs/>
          <w:color w:val="000000"/>
        </w:rPr>
        <w:lastRenderedPageBreak/>
        <w:t>съемщик-укладчик</w:t>
      </w:r>
      <w:r>
        <w:rPr>
          <w:iCs/>
          <w:color w:val="000000"/>
        </w:rPr>
        <w:tab/>
      </w:r>
      <w:r>
        <w:rPr>
          <w:iCs/>
          <w:color w:val="000000"/>
        </w:rPr>
        <w:tab/>
        <w:t xml:space="preserve">            - 2</w:t>
      </w:r>
      <w:r w:rsidRPr="000D3645">
        <w:rPr>
          <w:color w:val="000000"/>
          <w:rPrChange w:id="27" w:author="user" w:date="2020-07-23T09:46:00Z">
            <w:rPr>
              <w:color w:val="000000"/>
              <w:lang w:val="en-US"/>
            </w:rPr>
          </w:rPrChange>
        </w:rPr>
        <w:t>4</w:t>
      </w:r>
      <w:r>
        <w:rPr>
          <w:iCs/>
          <w:color w:val="000000"/>
        </w:rPr>
        <w:t xml:space="preserve">.07.2020г.с 00:00 </w:t>
      </w:r>
      <w:proofErr w:type="gramStart"/>
      <w:r>
        <w:rPr>
          <w:iCs/>
          <w:color w:val="000000"/>
        </w:rPr>
        <w:t>-  08</w:t>
      </w:r>
      <w:proofErr w:type="gramEnd"/>
      <w:r>
        <w:rPr>
          <w:iCs/>
          <w:color w:val="000000"/>
        </w:rPr>
        <w:t>:00;</w:t>
      </w:r>
    </w:p>
    <w:p w14:paraId="4DE367E6" w14:textId="77777777" w:rsidR="00EB1886" w:rsidRPr="00170651" w:rsidRDefault="00EB1886" w:rsidP="00EB1886">
      <w:pPr>
        <w:pStyle w:val="a3"/>
        <w:ind w:firstLine="0"/>
        <w:rPr>
          <w:iCs/>
          <w:color w:val="000000"/>
        </w:rPr>
      </w:pPr>
      <w:r>
        <w:rPr>
          <w:iCs/>
          <w:color w:val="000000"/>
        </w:rPr>
        <w:t xml:space="preserve">         </w:t>
      </w:r>
      <w:r>
        <w:rPr>
          <w:iCs/>
          <w:color w:val="000000"/>
        </w:rPr>
        <w:tab/>
      </w:r>
      <w:proofErr w:type="spellStart"/>
      <w:r>
        <w:rPr>
          <w:iCs/>
          <w:color w:val="000000"/>
        </w:rPr>
        <w:t>Купченя</w:t>
      </w:r>
      <w:proofErr w:type="spellEnd"/>
      <w:r>
        <w:rPr>
          <w:iCs/>
          <w:color w:val="000000"/>
        </w:rPr>
        <w:t xml:space="preserve"> Д. В.                                             -2</w:t>
      </w:r>
      <w:r w:rsidRPr="000D3645">
        <w:rPr>
          <w:color w:val="000000"/>
          <w:rPrChange w:id="28" w:author="user" w:date="2020-07-23T09:46:00Z">
            <w:rPr>
              <w:color w:val="000000"/>
              <w:lang w:val="en-US"/>
            </w:rPr>
          </w:rPrChange>
        </w:rPr>
        <w:t>3</w:t>
      </w:r>
      <w:r>
        <w:rPr>
          <w:iCs/>
          <w:color w:val="000000"/>
        </w:rPr>
        <w:t>.07.2020г. с 20:00 - 00:00;</w:t>
      </w:r>
    </w:p>
    <w:p w14:paraId="2815BF18" w14:textId="77777777" w:rsidR="00EB1886" w:rsidRDefault="00EB1886" w:rsidP="00EB1886">
      <w:pPr>
        <w:pStyle w:val="a3"/>
        <w:tabs>
          <w:tab w:val="clear" w:pos="4677"/>
          <w:tab w:val="clear" w:pos="9355"/>
          <w:tab w:val="left" w:pos="5730"/>
        </w:tabs>
        <w:ind w:firstLine="708"/>
        <w:rPr>
          <w:iCs/>
          <w:color w:val="000000"/>
        </w:rPr>
      </w:pPr>
      <w:r>
        <w:rPr>
          <w:iCs/>
          <w:color w:val="000000"/>
        </w:rPr>
        <w:t>съемщик-укладчик</w:t>
      </w:r>
      <w:r>
        <w:rPr>
          <w:iCs/>
          <w:color w:val="000000"/>
        </w:rPr>
        <w:tab/>
        <w:t>-2</w:t>
      </w:r>
      <w:r w:rsidRPr="000D3645">
        <w:rPr>
          <w:color w:val="000000"/>
          <w:rPrChange w:id="29" w:author="user" w:date="2020-07-23T09:46:00Z">
            <w:rPr>
              <w:color w:val="000000"/>
              <w:lang w:val="en-US"/>
            </w:rPr>
          </w:rPrChange>
        </w:rPr>
        <w:t>4</w:t>
      </w:r>
      <w:r>
        <w:rPr>
          <w:iCs/>
          <w:color w:val="000000"/>
        </w:rPr>
        <w:t>.07.2020г. с 00:00 - 08:00;</w:t>
      </w:r>
    </w:p>
    <w:p w14:paraId="6550D2B5" w14:textId="77777777" w:rsidR="00BC5851" w:rsidRDefault="00BC5851" w:rsidP="00B71C18">
      <w:pPr>
        <w:pStyle w:val="a3"/>
        <w:rPr>
          <w:iCs/>
          <w:color w:val="000000"/>
        </w:rPr>
      </w:pPr>
    </w:p>
    <w:p w14:paraId="68B06589" w14:textId="77777777" w:rsidR="00BC5851" w:rsidRPr="00B71C18" w:rsidRDefault="00BC5851" w:rsidP="00B71C18">
      <w:pPr>
        <w:pStyle w:val="a3"/>
        <w:rPr>
          <w:iCs/>
          <w:color w:val="000000"/>
        </w:rPr>
      </w:pPr>
    </w:p>
    <w:p w14:paraId="5234154E" w14:textId="77777777" w:rsidR="006C05CB" w:rsidRDefault="00BC5851" w:rsidP="00BC5851">
      <w:pPr>
        <w:pStyle w:val="a3"/>
        <w:tabs>
          <w:tab w:val="clear" w:pos="4677"/>
          <w:tab w:val="left" w:pos="6804"/>
        </w:tabs>
        <w:ind w:firstLine="0"/>
        <w:rPr>
          <w:color w:val="000000"/>
        </w:rPr>
      </w:pPr>
      <w:r>
        <w:rPr>
          <w:color w:val="000000"/>
        </w:rPr>
        <w:t xml:space="preserve">Начальник участка упаковки </w:t>
      </w:r>
      <w:r w:rsidR="002D1DD5">
        <w:rPr>
          <w:color w:val="000000"/>
        </w:rPr>
        <w:t xml:space="preserve">                                       </w:t>
      </w:r>
      <w:r>
        <w:rPr>
          <w:color w:val="000000"/>
        </w:rPr>
        <w:t>Я.В Ходанович</w:t>
      </w:r>
      <w:r w:rsidR="002D1DD5">
        <w:rPr>
          <w:color w:val="000000"/>
        </w:rPr>
        <w:t>.</w:t>
      </w:r>
    </w:p>
    <w:p w14:paraId="332237B0" w14:textId="77777777"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</w:rPr>
      </w:pPr>
    </w:p>
    <w:p w14:paraId="42BF396C" w14:textId="77777777"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</w:rPr>
      </w:pPr>
    </w:p>
    <w:p w14:paraId="3D0ABFF2" w14:textId="77777777" w:rsidR="002D1DD5" w:rsidRDefault="002D1DD5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</w:rPr>
      </w:pPr>
      <w:r>
        <w:rPr>
          <w:color w:val="000000"/>
        </w:rPr>
        <w:t>Начальник производства                                              Я.В. Карчмит.</w:t>
      </w:r>
    </w:p>
    <w:p w14:paraId="60728D57" w14:textId="77777777" w:rsidR="002D1DD5" w:rsidRDefault="002D1DD5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</w:rPr>
      </w:pPr>
    </w:p>
    <w:p w14:paraId="25A5280F" w14:textId="77777777" w:rsidR="002D1DD5" w:rsidRDefault="002D1DD5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</w:rPr>
      </w:pPr>
    </w:p>
    <w:p w14:paraId="4BFE9F0A" w14:textId="77777777" w:rsidR="007503AF" w:rsidRDefault="00857AE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</w:rPr>
      </w:pPr>
      <w:r>
        <w:rPr>
          <w:color w:val="000000"/>
        </w:rPr>
        <w:t xml:space="preserve">Заместитель директора                                                 </w:t>
      </w:r>
      <w:r w:rsidR="002D1DD5">
        <w:rPr>
          <w:color w:val="000000"/>
        </w:rPr>
        <w:t>И.М. Александрович.</w:t>
      </w:r>
    </w:p>
    <w:p w14:paraId="02282970" w14:textId="77777777" w:rsidR="007503AF" w:rsidRPr="007503AF" w:rsidRDefault="007503AF" w:rsidP="007503AF"/>
    <w:p w14:paraId="59CA6941" w14:textId="77777777" w:rsidR="007503AF" w:rsidRPr="007503AF" w:rsidRDefault="007503AF" w:rsidP="007503AF"/>
    <w:p w14:paraId="4534CBF7" w14:textId="77777777" w:rsidR="007503AF" w:rsidRDefault="007503AF" w:rsidP="007503AF"/>
    <w:p w14:paraId="15819C0C" w14:textId="77777777" w:rsidR="002D1DD5" w:rsidRPr="007503AF" w:rsidRDefault="007503AF" w:rsidP="007503AF">
      <w:r>
        <w:t>Ознакомлен:</w:t>
      </w:r>
    </w:p>
    <w:sectPr w:rsidR="002D1DD5" w:rsidRPr="007503AF" w:rsidSect="00A24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B1E48"/>
    <w:rsid w:val="000D3645"/>
    <w:rsid w:val="000D36E6"/>
    <w:rsid w:val="000F1937"/>
    <w:rsid w:val="00170651"/>
    <w:rsid w:val="001806A1"/>
    <w:rsid w:val="001B5C19"/>
    <w:rsid w:val="002A3586"/>
    <w:rsid w:val="002B1D4D"/>
    <w:rsid w:val="002C7F15"/>
    <w:rsid w:val="002D1DD5"/>
    <w:rsid w:val="002D5ACF"/>
    <w:rsid w:val="002E5C76"/>
    <w:rsid w:val="00327D0E"/>
    <w:rsid w:val="00356CE6"/>
    <w:rsid w:val="0041787A"/>
    <w:rsid w:val="00434AF3"/>
    <w:rsid w:val="0043575A"/>
    <w:rsid w:val="00440136"/>
    <w:rsid w:val="004E116F"/>
    <w:rsid w:val="00511C42"/>
    <w:rsid w:val="00591585"/>
    <w:rsid w:val="005C54E2"/>
    <w:rsid w:val="00686A66"/>
    <w:rsid w:val="006A387F"/>
    <w:rsid w:val="006B54B8"/>
    <w:rsid w:val="006C05CB"/>
    <w:rsid w:val="00731711"/>
    <w:rsid w:val="0074316F"/>
    <w:rsid w:val="007503AF"/>
    <w:rsid w:val="0076176D"/>
    <w:rsid w:val="0078184C"/>
    <w:rsid w:val="00840B10"/>
    <w:rsid w:val="008503CB"/>
    <w:rsid w:val="00857AED"/>
    <w:rsid w:val="00875CB2"/>
    <w:rsid w:val="008B1F8B"/>
    <w:rsid w:val="009549E3"/>
    <w:rsid w:val="00961B9F"/>
    <w:rsid w:val="00995B1D"/>
    <w:rsid w:val="00A24DE5"/>
    <w:rsid w:val="00AA2229"/>
    <w:rsid w:val="00B52FB6"/>
    <w:rsid w:val="00B71C18"/>
    <w:rsid w:val="00BC5851"/>
    <w:rsid w:val="00D16B56"/>
    <w:rsid w:val="00D436D9"/>
    <w:rsid w:val="00D96186"/>
    <w:rsid w:val="00E47EFA"/>
    <w:rsid w:val="00E8398B"/>
    <w:rsid w:val="00EB1886"/>
    <w:rsid w:val="00EB6E68"/>
    <w:rsid w:val="00FD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16046"/>
  <w15:docId w15:val="{848500A1-3627-4307-8631-BB79F2ED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DE5"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435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3575A"/>
    <w:rPr>
      <w:rFonts w:ascii="Segoe UI" w:hAnsi="Segoe UI" w:cs="Segoe UI"/>
      <w:sz w:val="18"/>
      <w:szCs w:val="18"/>
    </w:rPr>
  </w:style>
  <w:style w:type="paragraph" w:styleId="a7">
    <w:name w:val="Revision"/>
    <w:hidden/>
    <w:uiPriority w:val="99"/>
    <w:semiHidden/>
    <w:rsid w:val="000D36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2</cp:revision>
  <cp:lastPrinted>2020-05-15T06:06:00Z</cp:lastPrinted>
  <dcterms:created xsi:type="dcterms:W3CDTF">2020-07-23T06:52:00Z</dcterms:created>
  <dcterms:modified xsi:type="dcterms:W3CDTF">2020-07-23T06:52:00Z</dcterms:modified>
</cp:coreProperties>
</file>